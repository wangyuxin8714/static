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A608" w14:textId="77777777" w:rsidR="000D5B36" w:rsidRPr="000D5B36" w:rsidRDefault="000D5B36" w:rsidP="000D5B36">
      <w:pPr>
        <w:widowControl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6A737D"/>
          <w:kern w:val="0"/>
          <w:szCs w:val="21"/>
        </w:rPr>
        <w:t>函数参数的默认值</w:t>
      </w:r>
    </w:p>
    <w:p w14:paraId="5E453BB0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D5B3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log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(x, y = 'World') {</w:t>
      </w:r>
    </w:p>
    <w:p w14:paraId="210FA8AB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console.</w:t>
      </w:r>
      <w:r w:rsidRPr="000D5B36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log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(x, y);</w:t>
      </w:r>
    </w:p>
    <w:p w14:paraId="70C65C1E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04C8ED5A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B465250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log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D5B3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'Hello'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0D5B3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 Hello World</w:t>
      </w:r>
    </w:p>
    <w:p w14:paraId="43D09EE1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log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D5B3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'Hello'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D5B3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'China'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0D5B3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 Hello China</w:t>
      </w:r>
    </w:p>
    <w:p w14:paraId="356BF315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log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D5B3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'Hello'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D5B3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0D5B3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 Hello</w:t>
      </w:r>
    </w:p>
    <w:p w14:paraId="09594233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04D62A3" w14:textId="77777777" w:rsidR="000D5B36" w:rsidRPr="000D5B36" w:rsidRDefault="000D5B36" w:rsidP="000D5B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函数内声明的私有变量不能与形参相同</w:t>
      </w:r>
    </w:p>
    <w:p w14:paraId="73CDE552" w14:textId="77777777" w:rsidR="000D5B36" w:rsidRPr="000D5B36" w:rsidRDefault="000D5B36" w:rsidP="000D5B3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传值的优先级高于默认值的优先级</w:t>
      </w:r>
    </w:p>
    <w:p w14:paraId="3CE38063" w14:textId="77777777" w:rsidR="000D5B36" w:rsidRPr="000D5B36" w:rsidRDefault="000D5B36" w:rsidP="000D5B3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使用参数默认值时，函数不能有同名参数</w:t>
      </w:r>
    </w:p>
    <w:p w14:paraId="7EC12AB5" w14:textId="77777777" w:rsidR="000D5B36" w:rsidRPr="000D5B36" w:rsidRDefault="000D5B36" w:rsidP="000D5B3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参数默认值是惰性求值</w:t>
      </w:r>
    </w:p>
    <w:p w14:paraId="53904C4D" w14:textId="77777777" w:rsidR="000D5B36" w:rsidRPr="000D5B36" w:rsidRDefault="000D5B36" w:rsidP="000D5B3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参数默认值可以与解构赋值的默认值，结合起来使用</w:t>
      </w:r>
    </w:p>
    <w:p w14:paraId="61CC0B33" w14:textId="77777777" w:rsidR="000D5B36" w:rsidRPr="000D5B36" w:rsidRDefault="000D5B36" w:rsidP="000D5B3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如果传入undefined，将触发该参数等于默认值，null则没有这个效果。</w:t>
      </w:r>
    </w:p>
    <w:p w14:paraId="6BD68C93" w14:textId="77777777" w:rsidR="000D5B36" w:rsidRPr="000D5B36" w:rsidRDefault="000D5B36" w:rsidP="000D5B3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指定了默认值后，length属性将失真。</w:t>
      </w:r>
    </w:p>
    <w:p w14:paraId="20DBD692" w14:textId="77777777" w:rsidR="000D5B36" w:rsidRPr="000D5B36" w:rsidRDefault="000D5B36" w:rsidP="000D5B3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默认值为...reset, length属性将失真</w:t>
      </w:r>
    </w:p>
    <w:p w14:paraId="2CC3598F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D5B3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sum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(...n){</w:t>
      </w:r>
    </w:p>
    <w:p w14:paraId="5D4F9778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console.log(n);</w:t>
      </w:r>
    </w:p>
    <w:p w14:paraId="5172AC3C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D5B3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//[10,11,12,13]</w:t>
      </w:r>
    </w:p>
    <w:p w14:paraId="37466B3D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14:paraId="238CDD27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sum(</w:t>
      </w:r>
      <w:r w:rsidRPr="000D5B3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D5B3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D5B3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D5B3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E0CDA69" w14:textId="77777777" w:rsidR="000D5B36" w:rsidRPr="000D5B36" w:rsidRDefault="000D5B36" w:rsidP="000D5B36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注意，rest 参数之后不能再有其他参数（即只能是最后一个参数），否则会报错。 函数的length属性，不包括 rest 参数。</w:t>
      </w:r>
    </w:p>
    <w:p w14:paraId="7E23E5A7" w14:textId="77777777" w:rsidR="000D5B36" w:rsidRPr="000D5B36" w:rsidRDefault="000D5B36" w:rsidP="000D5B36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5B36">
        <w:rPr>
          <w:rFonts w:ascii="宋体" w:eastAsia="宋体" w:hAnsi="宋体" w:cs="宋体"/>
          <w:kern w:val="0"/>
          <w:sz w:val="24"/>
          <w:szCs w:val="24"/>
        </w:rPr>
        <w:pict w14:anchorId="4AF3A7E0">
          <v:rect id="_x0000_i1025" style="width:0;height:3pt" o:hralign="center" o:hrstd="t" o:hrnoshade="t" o:hr="t" fillcolor="#24292e" stroked="f"/>
        </w:pict>
      </w:r>
    </w:p>
    <w:p w14:paraId="422E2D15" w14:textId="77777777" w:rsidR="000D5B36" w:rsidRPr="000D5B36" w:rsidRDefault="000D5B36" w:rsidP="000D5B36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ins w:id="0" w:author="Unknown">
        <w:r w:rsidRPr="000D5B36">
          <w:rPr>
            <w:rFonts w:ascii="微软雅黑" w:eastAsia="微软雅黑" w:hAnsi="微软雅黑" w:cs="宋体" w:hint="eastAsia"/>
            <w:color w:val="24292E"/>
            <w:kern w:val="0"/>
            <w:szCs w:val="21"/>
          </w:rPr>
          <w:lastRenderedPageBreak/>
          <w:t>ES2016 做了规定只要函数参数使用了默认值、解构赋值、或者扩展运算符，那么函数内部就不能显式设定为严格模式，否则会报错</w:t>
        </w:r>
      </w:ins>
    </w:p>
    <w:p w14:paraId="00844A63" w14:textId="77777777" w:rsidR="000D5B36" w:rsidRPr="000D5B36" w:rsidRDefault="000D5B36" w:rsidP="000D5B36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5B36">
        <w:rPr>
          <w:rFonts w:ascii="宋体" w:eastAsia="宋体" w:hAnsi="宋体" w:cs="宋体"/>
          <w:kern w:val="0"/>
          <w:sz w:val="24"/>
          <w:szCs w:val="24"/>
        </w:rPr>
        <w:pict w14:anchorId="007C0762">
          <v:rect id="_x0000_i1026" style="width:0;height:3pt" o:hralign="center" o:hrstd="t" o:hrnoshade="t" o:hr="t" fillcolor="#24292e" stroked="f"/>
        </w:pict>
      </w:r>
    </w:p>
    <w:p w14:paraId="6E265D94" w14:textId="77777777" w:rsidR="000D5B36" w:rsidRPr="000D5B36" w:rsidRDefault="000D5B36" w:rsidP="000D5B36">
      <w:pPr>
        <w:widowControl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6A737D"/>
          <w:kern w:val="0"/>
          <w:szCs w:val="21"/>
        </w:rPr>
        <w:t>name属性</w:t>
      </w:r>
    </w:p>
    <w:p w14:paraId="50E0D7A6" w14:textId="77777777" w:rsidR="000D5B36" w:rsidRPr="000D5B36" w:rsidRDefault="000D5B36" w:rsidP="000D5B36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函数的name属性，返回该函数的函数名</w:t>
      </w:r>
    </w:p>
    <w:p w14:paraId="5CBDDB70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D5B3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foo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 {}</w:t>
      </w:r>
    </w:p>
    <w:p w14:paraId="7A98333F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foo.name </w:t>
      </w:r>
      <w:r w:rsidRPr="000D5B3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 "foo"</w:t>
      </w:r>
    </w:p>
    <w:p w14:paraId="3BF2F6BE" w14:textId="77777777" w:rsidR="000D5B36" w:rsidRPr="000D5B36" w:rsidRDefault="000D5B36" w:rsidP="000D5B36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5B36">
        <w:rPr>
          <w:rFonts w:ascii="宋体" w:eastAsia="宋体" w:hAnsi="宋体" w:cs="宋体"/>
          <w:kern w:val="0"/>
          <w:sz w:val="24"/>
          <w:szCs w:val="24"/>
        </w:rPr>
        <w:pict w14:anchorId="3133E743">
          <v:rect id="_x0000_i1027" style="width:0;height:3pt" o:hralign="center" o:hrstd="t" o:hrnoshade="t" o:hr="t" fillcolor="#24292e" stroked="f"/>
        </w:pict>
      </w:r>
    </w:p>
    <w:p w14:paraId="72F09E6D" w14:textId="77777777" w:rsidR="000D5B36" w:rsidRPr="000D5B36" w:rsidRDefault="000D5B36" w:rsidP="000D5B36">
      <w:pPr>
        <w:widowControl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6A737D"/>
          <w:kern w:val="0"/>
          <w:szCs w:val="21"/>
        </w:rPr>
        <w:t>箭头函数</w:t>
      </w:r>
    </w:p>
    <w:p w14:paraId="13FABFC6" w14:textId="77777777" w:rsidR="000D5B36" w:rsidRPr="000D5B36" w:rsidRDefault="000D5B36" w:rsidP="000D5B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ES6 允许使用“箭头”（=&gt;）定义函数。</w:t>
      </w:r>
    </w:p>
    <w:p w14:paraId="159BD24B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 = v =&gt; v;</w:t>
      </w:r>
    </w:p>
    <w:p w14:paraId="15DF460A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//====================</w:t>
      </w:r>
    </w:p>
    <w:p w14:paraId="318EA95A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 = </w:t>
      </w: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(v) {</w:t>
      </w:r>
    </w:p>
    <w:p w14:paraId="4903B29E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2DE837D5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14:paraId="40B2B774" w14:textId="77777777" w:rsidR="000D5B36" w:rsidRPr="000D5B36" w:rsidRDefault="000D5B36" w:rsidP="000D5B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多个参数用逗号隔开</w:t>
      </w:r>
    </w:p>
    <w:p w14:paraId="2334A526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sum = (num1, num2) =&gt; num1 + num2;</w:t>
      </w:r>
    </w:p>
    <w:p w14:paraId="35B06BA3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//====================</w:t>
      </w:r>
    </w:p>
    <w:p w14:paraId="4C1E14F8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sum = </w:t>
      </w: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(num1, num2) {</w:t>
      </w:r>
    </w:p>
    <w:p w14:paraId="3917563F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num1 + num2;</w:t>
      </w:r>
    </w:p>
    <w:p w14:paraId="4F5474CB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14:paraId="76117BA4" w14:textId="77777777" w:rsidR="000D5B36" w:rsidRPr="000D5B36" w:rsidRDefault="000D5B36" w:rsidP="000D5B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如果箭头函数直接返回一个对象，必须在对象外面加上括号，否则会报错。</w:t>
      </w:r>
    </w:p>
    <w:p w14:paraId="17C13200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不报错</w:t>
      </w:r>
    </w:p>
    <w:p w14:paraId="69A7E15F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D5B3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getTempItem</w:t>
      </w:r>
      <w:proofErr w:type="spellEnd"/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id =&gt; ({ id: id, name: </w:t>
      </w:r>
      <w:r w:rsidRPr="000D5B3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"Temp"</w:t>
      </w:r>
      <w:r w:rsidRPr="000D5B3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});</w:t>
      </w:r>
    </w:p>
    <w:p w14:paraId="687DDC44" w14:textId="77777777" w:rsidR="000D5B36" w:rsidRPr="000D5B36" w:rsidRDefault="000D5B36" w:rsidP="000D5B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F7805FA" w14:textId="77777777" w:rsidR="000D5B36" w:rsidRPr="000D5B36" w:rsidRDefault="000D5B36" w:rsidP="000D5B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函数体内的this对象，就是定义时所在的对象，而不是使用时所在的对象。</w:t>
      </w:r>
    </w:p>
    <w:p w14:paraId="7A8A2986" w14:textId="77777777" w:rsidR="000D5B36" w:rsidRPr="000D5B36" w:rsidRDefault="000D5B36" w:rsidP="000D5B36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箭头函数无自己的this，导致内部的this就是指向的外层代码块的this</w:t>
      </w:r>
    </w:p>
    <w:p w14:paraId="2167F47D" w14:textId="77777777" w:rsidR="000D5B36" w:rsidRPr="000D5B36" w:rsidRDefault="000D5B36" w:rsidP="000D5B36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不可以使用arguments对象</w:t>
      </w:r>
    </w:p>
    <w:p w14:paraId="2C1B2E29" w14:textId="77777777" w:rsidR="000D5B36" w:rsidRPr="000D5B36" w:rsidRDefault="000D5B36" w:rsidP="000D5B36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不可以当作构造函数</w:t>
      </w:r>
    </w:p>
    <w:p w14:paraId="29C6B110" w14:textId="77777777" w:rsidR="000D5B36" w:rsidRPr="000D5B36" w:rsidRDefault="000D5B36" w:rsidP="000D5B36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ins w:id="1" w:author="Unknown">
        <w:r w:rsidRPr="000D5B36">
          <w:rPr>
            <w:rFonts w:ascii="微软雅黑" w:eastAsia="微软雅黑" w:hAnsi="微软雅黑" w:cs="宋体" w:hint="eastAsia"/>
            <w:color w:val="24292E"/>
            <w:kern w:val="0"/>
            <w:szCs w:val="21"/>
          </w:rPr>
          <w:t>this对象的指向是可变的,但是在箭头函数中,它是固定的</w:t>
        </w:r>
      </w:ins>
    </w:p>
    <w:p w14:paraId="4683884E" w14:textId="0223F03F" w:rsidR="000D5B36" w:rsidRPr="000D5B36" w:rsidRDefault="000D5B36" w:rsidP="000D5B3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D5B36">
        <w:rPr>
          <w:rFonts w:ascii="微软雅黑" w:eastAsia="微软雅黑" w:hAnsi="微软雅黑" w:cs="宋体"/>
          <w:color w:val="24292E"/>
          <w:kern w:val="0"/>
          <w:szCs w:val="21"/>
        </w:rPr>
        <w:object w:dxaOrig="225" w:dyaOrig="225" w14:anchorId="2F3BB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1pt;height:19.25pt" o:ole="">
            <v:imagedata r:id="rId5" o:title=""/>
          </v:shape>
          <w:control r:id="rId6" w:name="DefaultOcxName" w:shapeid="_x0000_i1033"/>
        </w:object>
      </w:r>
      <w:r w:rsidRPr="000D5B36">
        <w:rPr>
          <w:rFonts w:ascii="微软雅黑" w:eastAsia="微软雅黑" w:hAnsi="微软雅黑" w:cs="宋体" w:hint="eastAsia"/>
          <w:color w:val="24292E"/>
          <w:kern w:val="0"/>
          <w:szCs w:val="21"/>
        </w:rPr>
        <w:t> 箭头函数可以嵌套使用</w:t>
      </w:r>
    </w:p>
    <w:p w14:paraId="598A9D3C" w14:textId="28DD5848" w:rsidR="005E21E2" w:rsidRPr="005E21E2" w:rsidRDefault="005E21E2" w:rsidP="005E21E2">
      <w:pPr>
        <w:pStyle w:val="a3"/>
        <w:ind w:left="360" w:firstLineChars="0" w:firstLine="60"/>
      </w:pPr>
      <w:bookmarkStart w:id="2" w:name="_GoBack"/>
      <w:bookmarkEnd w:id="2"/>
    </w:p>
    <w:sectPr w:rsidR="005E21E2" w:rsidRPr="005E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80C"/>
    <w:multiLevelType w:val="hybridMultilevel"/>
    <w:tmpl w:val="0EFAD332"/>
    <w:lvl w:ilvl="0" w:tplc="CF80E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476F6"/>
    <w:multiLevelType w:val="multilevel"/>
    <w:tmpl w:val="0F4A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85B44"/>
    <w:multiLevelType w:val="multilevel"/>
    <w:tmpl w:val="0F7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E4DF3"/>
    <w:multiLevelType w:val="multilevel"/>
    <w:tmpl w:val="77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75399"/>
    <w:multiLevelType w:val="multilevel"/>
    <w:tmpl w:val="9D6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82EE8"/>
    <w:multiLevelType w:val="multilevel"/>
    <w:tmpl w:val="6A3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46527"/>
    <w:multiLevelType w:val="multilevel"/>
    <w:tmpl w:val="C668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B0C91"/>
    <w:multiLevelType w:val="multilevel"/>
    <w:tmpl w:val="9C9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61455"/>
    <w:multiLevelType w:val="multilevel"/>
    <w:tmpl w:val="5A2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48"/>
    <w:rsid w:val="00047B57"/>
    <w:rsid w:val="000D5B36"/>
    <w:rsid w:val="001226F9"/>
    <w:rsid w:val="002248A8"/>
    <w:rsid w:val="00351F50"/>
    <w:rsid w:val="00495392"/>
    <w:rsid w:val="005E21E2"/>
    <w:rsid w:val="00801F43"/>
    <w:rsid w:val="00A730E5"/>
    <w:rsid w:val="00A74E48"/>
    <w:rsid w:val="00D547E2"/>
    <w:rsid w:val="00DB741E"/>
    <w:rsid w:val="00E27817"/>
    <w:rsid w:val="00FA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4AD4"/>
  <w15:chartTrackingRefBased/>
  <w15:docId w15:val="{20F3EEA7-7A17-4C8B-9914-C626072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50"/>
    <w:pPr>
      <w:ind w:firstLineChars="200" w:firstLine="420"/>
    </w:pPr>
  </w:style>
  <w:style w:type="paragraph" w:customStyle="1" w:styleId="src">
    <w:name w:val="src"/>
    <w:basedOn w:val="a"/>
    <w:rsid w:val="00351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95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53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539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95392"/>
  </w:style>
  <w:style w:type="paragraph" w:styleId="a4">
    <w:name w:val="Normal (Web)"/>
    <w:basedOn w:val="a"/>
    <w:uiPriority w:val="99"/>
    <w:semiHidden/>
    <w:unhideWhenUsed/>
    <w:rsid w:val="000D5B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D5B36"/>
  </w:style>
  <w:style w:type="character" w:customStyle="1" w:styleId="hljs-keyword">
    <w:name w:val="hljs-keyword"/>
    <w:basedOn w:val="a0"/>
    <w:rsid w:val="000D5B36"/>
  </w:style>
  <w:style w:type="character" w:customStyle="1" w:styleId="hljs-title">
    <w:name w:val="hljs-title"/>
    <w:basedOn w:val="a0"/>
    <w:rsid w:val="000D5B36"/>
  </w:style>
  <w:style w:type="character" w:customStyle="1" w:styleId="hljs-params">
    <w:name w:val="hljs-params"/>
    <w:basedOn w:val="a0"/>
    <w:rsid w:val="000D5B36"/>
  </w:style>
  <w:style w:type="character" w:customStyle="1" w:styleId="hljs-builtin">
    <w:name w:val="hljs-built_in"/>
    <w:basedOn w:val="a0"/>
    <w:rsid w:val="000D5B36"/>
  </w:style>
  <w:style w:type="character" w:customStyle="1" w:styleId="hljs-string">
    <w:name w:val="hljs-string"/>
    <w:basedOn w:val="a0"/>
    <w:rsid w:val="000D5B36"/>
  </w:style>
  <w:style w:type="character" w:customStyle="1" w:styleId="hljs-comment">
    <w:name w:val="hljs-comment"/>
    <w:basedOn w:val="a0"/>
    <w:rsid w:val="000D5B36"/>
  </w:style>
  <w:style w:type="character" w:customStyle="1" w:styleId="hljs-restarg">
    <w:name w:val="hljs-rest_arg"/>
    <w:basedOn w:val="a0"/>
    <w:rsid w:val="000D5B36"/>
  </w:style>
  <w:style w:type="character" w:customStyle="1" w:styleId="hljs-number">
    <w:name w:val="hljs-number"/>
    <w:basedOn w:val="a0"/>
    <w:rsid w:val="000D5B36"/>
  </w:style>
  <w:style w:type="character" w:customStyle="1" w:styleId="zh-hans">
    <w:name w:val="zh-hans"/>
    <w:basedOn w:val="a0"/>
    <w:rsid w:val="000D5B36"/>
  </w:style>
  <w:style w:type="character" w:customStyle="1" w:styleId="hljs-attr">
    <w:name w:val="hljs-attr"/>
    <w:basedOn w:val="a0"/>
    <w:rsid w:val="000D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8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15123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03904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72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堤</dc:creator>
  <cp:keywords/>
  <dc:description/>
  <cp:lastModifiedBy>王 堤</cp:lastModifiedBy>
  <cp:revision>12</cp:revision>
  <dcterms:created xsi:type="dcterms:W3CDTF">2019-02-12T12:45:00Z</dcterms:created>
  <dcterms:modified xsi:type="dcterms:W3CDTF">2019-02-15T04:13:00Z</dcterms:modified>
</cp:coreProperties>
</file>